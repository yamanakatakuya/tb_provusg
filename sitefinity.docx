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3088F" w14:textId="09C4F27F" w:rsidR="00906069" w:rsidRDefault="008660B3">
      <w:pPr>
        <w:rPr>
          <w:ins w:id="0" w:author="YAMANAKA, Takuya" w:date="2025-03-19T13:14:00Z"/>
        </w:rPr>
      </w:pPr>
      <w:r w:rsidRPr="008660B3">
        <w:t xml:space="preserve">In 2020, the Global Tuberculosis </w:t>
      </w:r>
      <w:proofErr w:type="spellStart"/>
      <w:r w:rsidRPr="008660B3">
        <w:t>Programme</w:t>
      </w:r>
      <w:proofErr w:type="spellEnd"/>
      <w:r w:rsidRPr="008660B3">
        <w:t xml:space="preserve"> began asking global and regional priority countries for the provisional number of new and relapse TB cases notified to health authorities by month or quarter. These numbers are not final and are subject to change. </w:t>
      </w:r>
      <w:ins w:id="1" w:author="YAMANAKA, Takuya" w:date="2025-03-19T13:12:00Z">
        <w:r>
          <w:rPr>
            <w:rFonts w:hint="eastAsia"/>
          </w:rPr>
          <w:t>Initially</w:t>
        </w:r>
      </w:ins>
      <w:del w:id="2" w:author="YAMANAKA, Takuya" w:date="2025-03-19T13:12:00Z">
        <w:r w:rsidRPr="008660B3" w:rsidDel="008660B3">
          <w:delText>However</w:delText>
        </w:r>
      </w:del>
      <w:r w:rsidRPr="008660B3">
        <w:t xml:space="preserve">, they </w:t>
      </w:r>
      <w:ins w:id="3" w:author="YAMANAKA, Takuya" w:date="2025-03-19T13:12:00Z">
        <w:r>
          <w:rPr>
            <w:rFonts w:hint="eastAsia"/>
          </w:rPr>
          <w:t xml:space="preserve">were used to monitor </w:t>
        </w:r>
      </w:ins>
      <w:del w:id="4" w:author="YAMANAKA, Takuya" w:date="2025-03-19T13:12:00Z">
        <w:r w:rsidRPr="008660B3" w:rsidDel="008660B3">
          <w:delText xml:space="preserve">provide an early indication of how </w:delText>
        </w:r>
      </w:del>
      <w:r w:rsidRPr="008660B3">
        <w:t>the disruption caused by the COVID-19 pandemic</w:t>
      </w:r>
      <w:ins w:id="5" w:author="YAMANAKA, Takuya" w:date="2025-03-19T13:12:00Z">
        <w:r>
          <w:rPr>
            <w:rFonts w:hint="eastAsia"/>
          </w:rPr>
          <w:t xml:space="preserve"> and its aftermath. In 2025, the focus is on monitoring the impact of cuts </w:t>
        </w:r>
      </w:ins>
      <w:ins w:id="6" w:author="YAMANAKA, Takuya" w:date="2025-03-19T13:13:00Z">
        <w:r>
          <w:rPr>
            <w:rFonts w:hint="eastAsia"/>
          </w:rPr>
          <w:t>to international donor funding for TB.</w:t>
        </w:r>
      </w:ins>
      <w:del w:id="7" w:author="YAMANAKA, Takuya" w:date="2025-03-19T13:13:00Z">
        <w:r w:rsidRPr="008660B3" w:rsidDel="008660B3">
          <w:delText xml:space="preserve"> may be affecting essential TB services.</w:delText>
        </w:r>
      </w:del>
      <w:r>
        <w:rPr>
          <w:rFonts w:hint="eastAsia"/>
        </w:rPr>
        <w:t xml:space="preserve"> </w:t>
      </w:r>
    </w:p>
    <w:p w14:paraId="3CC644C1" w14:textId="460948BC" w:rsidR="008660B3" w:rsidRDefault="008660B3">
      <w:pPr>
        <w:rPr>
          <w:ins w:id="8" w:author="YAMANAKA, Takuya" w:date="2025-03-19T13:15:00Z"/>
        </w:rPr>
      </w:pPr>
      <w:ins w:id="9" w:author="YAMANAKA, Takuya" w:date="2025-03-19T13:14:00Z">
        <w:r w:rsidRPr="008660B3">
          <w:fldChar w:fldCharType="begin"/>
        </w:r>
        <w:r w:rsidRPr="008660B3">
          <w:instrText>HYPERLINK "https://worldhealthorg.shinyapps.io/tb_pronto/" \t "_blank"</w:instrText>
        </w:r>
        <w:r w:rsidRPr="008660B3">
          <w:fldChar w:fldCharType="separate"/>
        </w:r>
        <w:r w:rsidRPr="008660B3">
          <w:rPr>
            <w:rStyle w:val="Hyperlink"/>
          </w:rPr>
          <w:t>View provisional notifications</w:t>
        </w:r>
      </w:ins>
      <w:ins w:id="10" w:author="YAMANAKA, Takuya" w:date="2025-03-19T13:15:00Z">
        <w:r>
          <w:rPr>
            <w:rStyle w:val="Hyperlink"/>
            <w:rFonts w:hint="eastAsia"/>
          </w:rPr>
          <w:t xml:space="preserve"> from 2020 onwards for</w:t>
        </w:r>
      </w:ins>
      <w:ins w:id="11" w:author="YAMANAKA, Takuya" w:date="2025-03-19T13:14:00Z">
        <w:r w:rsidRPr="008660B3">
          <w:rPr>
            <w:rStyle w:val="Hyperlink"/>
          </w:rPr>
          <w:t xml:space="preserve"> a subset of </w:t>
        </w:r>
        <w:r>
          <w:rPr>
            <w:rStyle w:val="Hyperlink"/>
            <w:rFonts w:hint="eastAsia"/>
          </w:rPr>
          <w:t>global and regional prio</w:t>
        </w:r>
      </w:ins>
      <w:ins w:id="12" w:author="YAMANAKA, Takuya" w:date="2025-03-19T13:15:00Z">
        <w:r>
          <w:rPr>
            <w:rStyle w:val="Hyperlink"/>
            <w:rFonts w:hint="eastAsia"/>
          </w:rPr>
          <w:t>rity countries</w:t>
        </w:r>
      </w:ins>
      <w:ins w:id="13" w:author="YAMANAKA, Takuya" w:date="2025-03-19T13:14:00Z">
        <w:r w:rsidRPr="008660B3">
          <w:fldChar w:fldCharType="end"/>
        </w:r>
      </w:ins>
    </w:p>
    <w:p w14:paraId="52FD981E" w14:textId="2FF48A91" w:rsidR="008660B3" w:rsidRDefault="008660B3">
      <w:pPr>
        <w:rPr>
          <w:rFonts w:hint="eastAsia"/>
        </w:rPr>
      </w:pPr>
      <w:ins w:id="14" w:author="YAMANAKA, Takuya" w:date="2025-03-19T13:15:00Z">
        <w:r>
          <w:rPr>
            <w:rFonts w:hint="eastAsia"/>
          </w:rPr>
          <w:t>View provisional notifications f</w:t>
        </w:r>
      </w:ins>
      <w:ins w:id="15" w:author="YAMANAKA, Takuya" w:date="2025-03-19T13:18:00Z">
        <w:r>
          <w:rPr>
            <w:rFonts w:hint="eastAsia"/>
          </w:rPr>
          <w:t>or</w:t>
        </w:r>
      </w:ins>
      <w:ins w:id="16" w:author="YAMANAKA, Takuya" w:date="2025-03-19T13:15:00Z">
        <w:r>
          <w:rPr>
            <w:rFonts w:hint="eastAsia"/>
          </w:rPr>
          <w:t xml:space="preserve"> 202</w:t>
        </w:r>
      </w:ins>
      <w:ins w:id="17" w:author="YAMANAKA, Takuya" w:date="2025-03-19T13:18:00Z">
        <w:r>
          <w:rPr>
            <w:rFonts w:hint="eastAsia"/>
          </w:rPr>
          <w:t>5</w:t>
        </w:r>
      </w:ins>
      <w:ins w:id="18" w:author="YAMANAKA, Takuya" w:date="2025-03-19T13:15:00Z">
        <w:r>
          <w:rPr>
            <w:rFonts w:hint="eastAsia"/>
          </w:rPr>
          <w:t xml:space="preserve"> for 24 coun</w:t>
        </w:r>
      </w:ins>
      <w:ins w:id="19" w:author="YAMANAKA, Takuya" w:date="2025-03-19T13:16:00Z">
        <w:r>
          <w:rPr>
            <w:rFonts w:hint="eastAsia"/>
          </w:rPr>
          <w:t xml:space="preserve">tries that were </w:t>
        </w:r>
      </w:ins>
      <w:ins w:id="20" w:author="YAMANAKA, Takuya" w:date="2025-03-19T13:17:00Z">
        <w:r>
          <w:rPr>
            <w:rFonts w:hint="eastAsia"/>
          </w:rPr>
          <w:t xml:space="preserve">USAID </w:t>
        </w:r>
      </w:ins>
      <w:ins w:id="21" w:author="YAMANAKA, Takuya" w:date="2025-03-19T13:16:00Z">
        <w:r>
          <w:rPr>
            <w:rFonts w:hint="eastAsia"/>
          </w:rPr>
          <w:t>priorities for bilateral funding</w:t>
        </w:r>
      </w:ins>
      <w:ins w:id="22" w:author="YAMANAKA, Takuya" w:date="2025-03-19T13:17:00Z">
        <w:r>
          <w:rPr>
            <w:rFonts w:hint="eastAsia"/>
          </w:rPr>
          <w:t xml:space="preserve"> for TB</w:t>
        </w:r>
      </w:ins>
      <w:ins w:id="23" w:author="YAMANAKA, Takuya" w:date="2025-03-19T13:16:00Z">
        <w:r>
          <w:rPr>
            <w:rFonts w:hint="eastAsia"/>
          </w:rPr>
          <w:t xml:space="preserve"> </w:t>
        </w:r>
      </w:ins>
      <w:ins w:id="24" w:author="YAMANAKA, Takuya" w:date="2025-03-19T13:17:00Z">
        <w:r>
          <w:rPr>
            <w:rFonts w:hint="eastAsia"/>
          </w:rPr>
          <w:t>in</w:t>
        </w:r>
      </w:ins>
      <w:ins w:id="25" w:author="YAMANAKA, Takuya" w:date="2025-03-19T13:16:00Z">
        <w:r>
          <w:rPr>
            <w:rFonts w:hint="eastAsia"/>
          </w:rPr>
          <w:t xml:space="preserve"> 2024</w:t>
        </w:r>
      </w:ins>
    </w:p>
    <w:sectPr w:rsidR="0086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MANAKA, Takuya">
    <w15:presenceInfo w15:providerId="AD" w15:userId="S::yamanakat@who.int::22ef38cc-67cc-4a75-a674-b20ee07c0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B3"/>
    <w:rsid w:val="000541F4"/>
    <w:rsid w:val="00354FB0"/>
    <w:rsid w:val="004834AE"/>
    <w:rsid w:val="004B08CC"/>
    <w:rsid w:val="008660B3"/>
    <w:rsid w:val="00906069"/>
    <w:rsid w:val="00F25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FB62"/>
  <w15:chartTrackingRefBased/>
  <w15:docId w15:val="{F33DABAB-DC86-45AB-B9D4-5FA8DD9F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0B3"/>
    <w:rPr>
      <w:rFonts w:eastAsiaTheme="majorEastAsia" w:cstheme="majorBidi"/>
      <w:color w:val="272727" w:themeColor="text1" w:themeTint="D8"/>
    </w:rPr>
  </w:style>
  <w:style w:type="paragraph" w:styleId="Title">
    <w:name w:val="Title"/>
    <w:basedOn w:val="Normal"/>
    <w:next w:val="Normal"/>
    <w:link w:val="TitleChar"/>
    <w:uiPriority w:val="10"/>
    <w:qFormat/>
    <w:rsid w:val="00866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0B3"/>
    <w:pPr>
      <w:spacing w:before="160"/>
      <w:jc w:val="center"/>
    </w:pPr>
    <w:rPr>
      <w:i/>
      <w:iCs/>
      <w:color w:val="404040" w:themeColor="text1" w:themeTint="BF"/>
    </w:rPr>
  </w:style>
  <w:style w:type="character" w:customStyle="1" w:styleId="QuoteChar">
    <w:name w:val="Quote Char"/>
    <w:basedOn w:val="DefaultParagraphFont"/>
    <w:link w:val="Quote"/>
    <w:uiPriority w:val="29"/>
    <w:rsid w:val="008660B3"/>
    <w:rPr>
      <w:i/>
      <w:iCs/>
      <w:color w:val="404040" w:themeColor="text1" w:themeTint="BF"/>
    </w:rPr>
  </w:style>
  <w:style w:type="paragraph" w:styleId="ListParagraph">
    <w:name w:val="List Paragraph"/>
    <w:basedOn w:val="Normal"/>
    <w:uiPriority w:val="34"/>
    <w:qFormat/>
    <w:rsid w:val="008660B3"/>
    <w:pPr>
      <w:ind w:left="720"/>
      <w:contextualSpacing/>
    </w:pPr>
  </w:style>
  <w:style w:type="character" w:styleId="IntenseEmphasis">
    <w:name w:val="Intense Emphasis"/>
    <w:basedOn w:val="DefaultParagraphFont"/>
    <w:uiPriority w:val="21"/>
    <w:qFormat/>
    <w:rsid w:val="008660B3"/>
    <w:rPr>
      <w:i/>
      <w:iCs/>
      <w:color w:val="0F4761" w:themeColor="accent1" w:themeShade="BF"/>
    </w:rPr>
  </w:style>
  <w:style w:type="paragraph" w:styleId="IntenseQuote">
    <w:name w:val="Intense Quote"/>
    <w:basedOn w:val="Normal"/>
    <w:next w:val="Normal"/>
    <w:link w:val="IntenseQuoteChar"/>
    <w:uiPriority w:val="30"/>
    <w:qFormat/>
    <w:rsid w:val="00866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0B3"/>
    <w:rPr>
      <w:i/>
      <w:iCs/>
      <w:color w:val="0F4761" w:themeColor="accent1" w:themeShade="BF"/>
    </w:rPr>
  </w:style>
  <w:style w:type="character" w:styleId="IntenseReference">
    <w:name w:val="Intense Reference"/>
    <w:basedOn w:val="DefaultParagraphFont"/>
    <w:uiPriority w:val="32"/>
    <w:qFormat/>
    <w:rsid w:val="008660B3"/>
    <w:rPr>
      <w:b/>
      <w:bCs/>
      <w:smallCaps/>
      <w:color w:val="0F4761" w:themeColor="accent1" w:themeShade="BF"/>
      <w:spacing w:val="5"/>
    </w:rPr>
  </w:style>
  <w:style w:type="paragraph" w:styleId="Revision">
    <w:name w:val="Revision"/>
    <w:hidden/>
    <w:uiPriority w:val="99"/>
    <w:semiHidden/>
    <w:rsid w:val="008660B3"/>
    <w:pPr>
      <w:spacing w:after="0" w:line="240" w:lineRule="auto"/>
    </w:pPr>
  </w:style>
  <w:style w:type="character" w:styleId="Hyperlink">
    <w:name w:val="Hyperlink"/>
    <w:basedOn w:val="DefaultParagraphFont"/>
    <w:uiPriority w:val="99"/>
    <w:unhideWhenUsed/>
    <w:rsid w:val="008660B3"/>
    <w:rPr>
      <w:color w:val="467886" w:themeColor="hyperlink"/>
      <w:u w:val="single"/>
    </w:rPr>
  </w:style>
  <w:style w:type="character" w:styleId="UnresolvedMention">
    <w:name w:val="Unresolved Mention"/>
    <w:basedOn w:val="DefaultParagraphFont"/>
    <w:uiPriority w:val="99"/>
    <w:semiHidden/>
    <w:unhideWhenUsed/>
    <w:rsid w:val="00866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YAMANAKA, Takuya</dc:creator>
  <cp:keywords/>
  <dc:description/>
  <cp:lastModifiedBy>YAMANAKA, Takuya</cp:lastModifiedBy>
  <cp:revision>2</cp:revision>
  <dcterms:created xsi:type="dcterms:W3CDTF">2025-03-19T16:34:00Z</dcterms:created>
  <dcterms:modified xsi:type="dcterms:W3CDTF">2025-03-19T16:34:00Z</dcterms:modified>
</cp:coreProperties>
</file>